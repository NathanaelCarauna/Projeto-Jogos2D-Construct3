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961B" w14:textId="48BBC82F" w:rsidR="00D94689" w:rsidRPr="00D94689" w:rsidRDefault="00D94689" w:rsidP="00D94689">
      <w:pPr>
        <w:jc w:val="center"/>
        <w:rPr>
          <w:ins w:id="0" w:author="Midiavox" w:date="2021-06-09T20:39:00Z"/>
          <w:b/>
          <w:bCs/>
          <w:rPrChange w:id="1" w:author="Midiavox" w:date="2021-06-09T20:40:00Z">
            <w:rPr>
              <w:ins w:id="2" w:author="Midiavox" w:date="2021-06-09T20:39:00Z"/>
            </w:rPr>
          </w:rPrChange>
        </w:rPr>
      </w:pPr>
      <w:ins w:id="3" w:author="Midiavox" w:date="2021-06-09T20:39:00Z">
        <w:r w:rsidRPr="00D94689">
          <w:rPr>
            <w:b/>
            <w:bCs/>
            <w:rPrChange w:id="4" w:author="Midiavox" w:date="2021-06-09T20:40:00Z">
              <w:rPr/>
            </w:rPrChange>
          </w:rPr>
          <w:t>Game Design</w:t>
        </w:r>
      </w:ins>
    </w:p>
    <w:p w14:paraId="16E2EF17" w14:textId="1AFB0DD0" w:rsidR="00D94689" w:rsidRDefault="00D94689" w:rsidP="00D94689">
      <w:pPr>
        <w:rPr>
          <w:ins w:id="5" w:author="Midiavox" w:date="2021-06-09T20:39:00Z"/>
        </w:rPr>
      </w:pPr>
    </w:p>
    <w:p w14:paraId="2C4DB0D7" w14:textId="29A8CB91" w:rsidR="00D94689" w:rsidRDefault="00D94689" w:rsidP="00D94689">
      <w:pPr>
        <w:rPr>
          <w:ins w:id="6" w:author="Midiavox" w:date="2021-06-09T20:41:00Z"/>
        </w:rPr>
      </w:pPr>
      <w:ins w:id="7" w:author="Midiavox" w:date="2021-06-09T20:40:00Z">
        <w:r>
          <w:rPr>
            <w:b/>
            <w:bCs/>
          </w:rPr>
          <w:t>Plata</w:t>
        </w:r>
      </w:ins>
      <w:ins w:id="8" w:author="Midiavox" w:date="2021-06-09T20:41:00Z">
        <w:r>
          <w:rPr>
            <w:b/>
            <w:bCs/>
          </w:rPr>
          <w:t xml:space="preserve">forma: </w:t>
        </w:r>
        <w:r>
          <w:t>Web</w:t>
        </w:r>
      </w:ins>
    </w:p>
    <w:p w14:paraId="4B964BCC" w14:textId="47FCEA19" w:rsidR="00D94689" w:rsidRDefault="00D94689" w:rsidP="00D94689">
      <w:pPr>
        <w:rPr>
          <w:ins w:id="9" w:author="Midiavox" w:date="2021-06-09T20:43:00Z"/>
        </w:rPr>
      </w:pPr>
      <w:ins w:id="10" w:author="Midiavox" w:date="2021-06-09T20:41:00Z">
        <w:r>
          <w:rPr>
            <w:b/>
            <w:bCs/>
          </w:rPr>
          <w:t xml:space="preserve">Conceito: </w:t>
        </w:r>
        <w:r>
          <w:t>Jogo click-po</w:t>
        </w:r>
      </w:ins>
      <w:ins w:id="11" w:author="Midiavox" w:date="2021-06-09T20:42:00Z">
        <w:r>
          <w:t>int, simulação, 2D</w:t>
        </w:r>
      </w:ins>
      <w:ins w:id="12" w:author="Midiavox" w:date="2021-06-09T20:43:00Z">
        <w:r>
          <w:t>, administração, natureza</w:t>
        </w:r>
      </w:ins>
      <w:ins w:id="13" w:author="Midiavox" w:date="2021-06-09T20:55:00Z">
        <w:r w:rsidR="00787F7E">
          <w:t>, fazenda</w:t>
        </w:r>
      </w:ins>
    </w:p>
    <w:p w14:paraId="52F63702" w14:textId="509ED8D2" w:rsidR="00D94689" w:rsidRDefault="00D94689" w:rsidP="00D94689">
      <w:pPr>
        <w:rPr>
          <w:ins w:id="14" w:author="Midiavox" w:date="2021-06-09T20:43:00Z"/>
        </w:rPr>
      </w:pPr>
      <w:ins w:id="15" w:author="Midiavox" w:date="2021-06-09T20:43:00Z">
        <w:r>
          <w:rPr>
            <w:b/>
            <w:bCs/>
          </w:rPr>
          <w:t xml:space="preserve">Jogabilidade: </w:t>
        </w:r>
      </w:ins>
    </w:p>
    <w:p w14:paraId="78F0DCB5" w14:textId="2AB22796" w:rsidR="00D94689" w:rsidRDefault="00D94689" w:rsidP="00D94689">
      <w:pPr>
        <w:pStyle w:val="PargrafodaLista"/>
        <w:numPr>
          <w:ilvl w:val="0"/>
          <w:numId w:val="1"/>
        </w:numPr>
        <w:rPr>
          <w:ins w:id="16" w:author="Midiavox" w:date="2021-06-09T20:43:00Z"/>
        </w:rPr>
      </w:pPr>
      <w:ins w:id="17" w:author="Midiavox" w:date="2021-06-09T20:43:00Z">
        <w:r>
          <w:t xml:space="preserve">Ações do jogador: </w:t>
        </w:r>
      </w:ins>
    </w:p>
    <w:p w14:paraId="0FA5779E" w14:textId="5DE463C1" w:rsidR="00D94689" w:rsidRDefault="00D94689" w:rsidP="00D94689">
      <w:pPr>
        <w:pStyle w:val="PargrafodaLista"/>
        <w:numPr>
          <w:ilvl w:val="1"/>
          <w:numId w:val="1"/>
        </w:numPr>
        <w:rPr>
          <w:ins w:id="18" w:author="Midiavox" w:date="2021-06-09T20:44:00Z"/>
        </w:rPr>
      </w:pPr>
      <w:ins w:id="19" w:author="Midiavox" w:date="2021-06-09T20:44:00Z">
        <w:r>
          <w:t>Contratar</w:t>
        </w:r>
      </w:ins>
      <w:ins w:id="20" w:author="Midiavox" w:date="2021-06-09T20:46:00Z">
        <w:r>
          <w:t>;</w:t>
        </w:r>
      </w:ins>
    </w:p>
    <w:p w14:paraId="4E713F65" w14:textId="5B180406" w:rsidR="00D94689" w:rsidRDefault="00D94689" w:rsidP="00D94689">
      <w:pPr>
        <w:pStyle w:val="PargrafodaLista"/>
        <w:numPr>
          <w:ilvl w:val="1"/>
          <w:numId w:val="1"/>
        </w:numPr>
        <w:rPr>
          <w:ins w:id="21" w:author="Midiavox" w:date="2021-06-09T20:44:00Z"/>
        </w:rPr>
      </w:pPr>
      <w:ins w:id="22" w:author="Midiavox" w:date="2021-06-09T20:44:00Z">
        <w:r>
          <w:t>Demitir</w:t>
        </w:r>
      </w:ins>
      <w:ins w:id="23" w:author="Midiavox" w:date="2021-06-09T20:46:00Z">
        <w:r>
          <w:t>;</w:t>
        </w:r>
      </w:ins>
    </w:p>
    <w:p w14:paraId="130E5EE7" w14:textId="321E0241" w:rsidR="00D94689" w:rsidRDefault="00D94689" w:rsidP="00D94689">
      <w:pPr>
        <w:pStyle w:val="PargrafodaLista"/>
        <w:numPr>
          <w:ilvl w:val="1"/>
          <w:numId w:val="1"/>
        </w:numPr>
        <w:rPr>
          <w:ins w:id="24" w:author="Midiavox" w:date="2021-06-09T21:09:00Z"/>
        </w:rPr>
      </w:pPr>
      <w:ins w:id="25" w:author="Midiavox" w:date="2021-06-09T20:44:00Z">
        <w:r>
          <w:t>Comprar terreno</w:t>
        </w:r>
      </w:ins>
      <w:ins w:id="26" w:author="Midiavox" w:date="2021-06-09T20:46:00Z">
        <w:r>
          <w:t>;</w:t>
        </w:r>
      </w:ins>
    </w:p>
    <w:p w14:paraId="44493368" w14:textId="5EED3EA3" w:rsidR="00F349BA" w:rsidRDefault="00F349BA" w:rsidP="00D94689">
      <w:pPr>
        <w:pStyle w:val="PargrafodaLista"/>
        <w:numPr>
          <w:ilvl w:val="1"/>
          <w:numId w:val="1"/>
        </w:numPr>
        <w:rPr>
          <w:ins w:id="27" w:author="Midiavox" w:date="2021-06-09T20:45:00Z"/>
        </w:rPr>
      </w:pPr>
      <w:ins w:id="28" w:author="Midiavox" w:date="2021-06-09T21:09:00Z">
        <w:r>
          <w:t>Colher</w:t>
        </w:r>
      </w:ins>
    </w:p>
    <w:p w14:paraId="38384CA8" w14:textId="50F8D16A" w:rsidR="00D94689" w:rsidRDefault="00D94689" w:rsidP="00D94689">
      <w:pPr>
        <w:pStyle w:val="PargrafodaLista"/>
        <w:numPr>
          <w:ilvl w:val="0"/>
          <w:numId w:val="1"/>
        </w:numPr>
        <w:rPr>
          <w:ins w:id="29" w:author="Midiavox" w:date="2021-06-09T20:45:00Z"/>
        </w:rPr>
      </w:pPr>
      <w:ins w:id="30" w:author="Midiavox" w:date="2021-06-09T20:45:00Z">
        <w:r>
          <w:t>Forma de interação:</w:t>
        </w:r>
      </w:ins>
    </w:p>
    <w:p w14:paraId="7486A35A" w14:textId="1DD3BF34" w:rsidR="00D94689" w:rsidRDefault="00D94689" w:rsidP="00D94689">
      <w:pPr>
        <w:pStyle w:val="PargrafodaLista"/>
        <w:numPr>
          <w:ilvl w:val="1"/>
          <w:numId w:val="1"/>
        </w:numPr>
        <w:rPr>
          <w:ins w:id="31" w:author="Midiavox" w:date="2021-06-09T20:46:00Z"/>
        </w:rPr>
      </w:pPr>
      <w:ins w:id="32" w:author="Midiavox" w:date="2021-06-09T20:45:00Z">
        <w:r>
          <w:t>Cliques nos botões correspondentes</w:t>
        </w:r>
      </w:ins>
      <w:ins w:id="33" w:author="Midiavox" w:date="2021-06-09T20:46:00Z">
        <w:r>
          <w:t>;</w:t>
        </w:r>
      </w:ins>
    </w:p>
    <w:p w14:paraId="5F5AEA6E" w14:textId="6EF2885F" w:rsidR="00D94689" w:rsidRDefault="00D94689" w:rsidP="00D94689">
      <w:pPr>
        <w:rPr>
          <w:ins w:id="34" w:author="Midiavox" w:date="2021-06-09T20:46:00Z"/>
          <w:b/>
          <w:bCs/>
        </w:rPr>
      </w:pPr>
      <w:ins w:id="35" w:author="Midiavox" w:date="2021-06-09T20:46:00Z">
        <w:r>
          <w:rPr>
            <w:b/>
            <w:bCs/>
          </w:rPr>
          <w:t>Personagens:</w:t>
        </w:r>
      </w:ins>
    </w:p>
    <w:p w14:paraId="696698B9" w14:textId="4AD7329D" w:rsidR="00D94689" w:rsidRDefault="00D94689" w:rsidP="00D94689">
      <w:pPr>
        <w:rPr>
          <w:ins w:id="36" w:author="Midiavox" w:date="2021-06-09T20:50:00Z"/>
        </w:rPr>
      </w:pPr>
      <w:ins w:id="37" w:author="Midiavox" w:date="2021-06-09T20:46:00Z">
        <w:r>
          <w:rPr>
            <w:b/>
            <w:bCs/>
          </w:rPr>
          <w:tab/>
        </w:r>
      </w:ins>
      <w:proofErr w:type="spellStart"/>
      <w:ins w:id="38" w:author="Midiavox" w:date="2021-06-09T20:47:00Z">
        <w:r>
          <w:rPr>
            <w:b/>
            <w:bCs/>
          </w:rPr>
          <w:t>Nacion</w:t>
        </w:r>
        <w:proofErr w:type="spellEnd"/>
        <w:r>
          <w:rPr>
            <w:b/>
            <w:bCs/>
          </w:rPr>
          <w:t xml:space="preserve"> </w:t>
        </w:r>
      </w:ins>
      <w:ins w:id="39" w:author="Midiavox" w:date="2021-06-09T20:48:00Z">
        <w:r>
          <w:rPr>
            <w:b/>
            <w:bCs/>
          </w:rPr>
          <w:t>compadecido:</w:t>
        </w:r>
        <w:r>
          <w:t xml:space="preserve"> Um fazendeiro empreendedor que pretende</w:t>
        </w:r>
      </w:ins>
      <w:ins w:id="40" w:author="Midiavox" w:date="2021-06-09T20:49:00Z">
        <w:r w:rsidR="00787F7E">
          <w:t xml:space="preserve"> expandir e crescer</w:t>
        </w:r>
      </w:ins>
      <w:ins w:id="41" w:author="Midiavox" w:date="2021-06-09T20:50:00Z">
        <w:r w:rsidR="00787F7E">
          <w:t xml:space="preserve"> de forma sustentável,</w:t>
        </w:r>
      </w:ins>
      <w:ins w:id="42" w:author="Midiavox" w:date="2021-06-09T20:49:00Z">
        <w:r w:rsidR="00787F7E">
          <w:t xml:space="preserve"> ajudando a eliminar a pobreza da sua cidade até 2030</w:t>
        </w:r>
      </w:ins>
      <w:ins w:id="43" w:author="Midiavox" w:date="2021-06-09T20:50:00Z">
        <w:r w:rsidR="00787F7E">
          <w:t>.</w:t>
        </w:r>
      </w:ins>
    </w:p>
    <w:p w14:paraId="3CBD9D3B" w14:textId="5F993375" w:rsidR="00787F7E" w:rsidRDefault="00787F7E" w:rsidP="00D94689">
      <w:pPr>
        <w:rPr>
          <w:ins w:id="44" w:author="Midiavox" w:date="2021-06-09T20:51:00Z"/>
        </w:rPr>
      </w:pPr>
      <w:ins w:id="45" w:author="Midiavox" w:date="2021-06-09T20:50:00Z">
        <w:r>
          <w:rPr>
            <w:b/>
            <w:bCs/>
          </w:rPr>
          <w:t xml:space="preserve">Controles: </w:t>
        </w:r>
        <w:r>
          <w:t>Mouse, interação com os botões</w:t>
        </w:r>
      </w:ins>
    </w:p>
    <w:p w14:paraId="1357F4E3" w14:textId="0C21ADF2" w:rsidR="00787F7E" w:rsidRDefault="00787F7E" w:rsidP="00D94689">
      <w:pPr>
        <w:rPr>
          <w:ins w:id="46" w:author="Midiavox" w:date="2021-06-09T20:51:00Z"/>
          <w:b/>
          <w:bCs/>
        </w:rPr>
      </w:pPr>
      <w:ins w:id="47" w:author="Midiavox" w:date="2021-06-09T20:51:00Z">
        <w:r>
          <w:rPr>
            <w:b/>
            <w:bCs/>
          </w:rPr>
          <w:t>Visão geral:</w:t>
        </w:r>
      </w:ins>
    </w:p>
    <w:p w14:paraId="031ACD52" w14:textId="3A00014B" w:rsidR="00787F7E" w:rsidRDefault="00787F7E" w:rsidP="00787F7E">
      <w:pPr>
        <w:pStyle w:val="PargrafodaLista"/>
        <w:numPr>
          <w:ilvl w:val="0"/>
          <w:numId w:val="1"/>
        </w:numPr>
        <w:rPr>
          <w:ins w:id="48" w:author="Midiavox" w:date="2021-06-09T20:55:00Z"/>
        </w:rPr>
      </w:pPr>
      <w:ins w:id="49" w:author="Midiavox" w:date="2021-06-09T20:52:00Z">
        <w:r>
          <w:t xml:space="preserve">O objetivo de </w:t>
        </w:r>
        <w:proofErr w:type="spellStart"/>
        <w:r>
          <w:t>Nacion</w:t>
        </w:r>
        <w:proofErr w:type="spellEnd"/>
        <w:r>
          <w:t xml:space="preserve"> é</w:t>
        </w:r>
      </w:ins>
      <w:ins w:id="50" w:author="Midiavox" w:date="2021-06-09T20:53:00Z">
        <w:r>
          <w:t xml:space="preserve"> ganhar dinheiro e ao mesmo tempo eliminar a pobreza da sua cidade, contratando as pessoas para trabalharem na sua fazenda</w:t>
        </w:r>
      </w:ins>
      <w:ins w:id="51" w:author="Midiavox" w:date="2021-06-09T20:54:00Z">
        <w:r>
          <w:t>. Ele tem que chegar no ano de 2030 sem falir e com todas as famílias empregadas.</w:t>
        </w:r>
      </w:ins>
    </w:p>
    <w:p w14:paraId="2D3E792F" w14:textId="533D9A85" w:rsidR="00787F7E" w:rsidRDefault="00787F7E" w:rsidP="00787F7E">
      <w:pPr>
        <w:pStyle w:val="PargrafodaLista"/>
        <w:numPr>
          <w:ilvl w:val="0"/>
          <w:numId w:val="1"/>
        </w:numPr>
        <w:rPr>
          <w:ins w:id="52" w:author="Midiavox" w:date="2021-06-09T20:56:00Z"/>
        </w:rPr>
      </w:pPr>
      <w:ins w:id="53" w:author="Midiavox" w:date="2021-06-09T20:56:00Z">
        <w:r>
          <w:t>Condições de vitória:</w:t>
        </w:r>
      </w:ins>
    </w:p>
    <w:p w14:paraId="7D5DC491" w14:textId="74BB6516" w:rsidR="00787F7E" w:rsidRDefault="00787F7E" w:rsidP="00787F7E">
      <w:pPr>
        <w:pStyle w:val="PargrafodaLista"/>
        <w:numPr>
          <w:ilvl w:val="1"/>
          <w:numId w:val="1"/>
        </w:numPr>
        <w:rPr>
          <w:ins w:id="54" w:author="Midiavox" w:date="2021-06-09T20:57:00Z"/>
        </w:rPr>
      </w:pPr>
      <w:ins w:id="55" w:author="Midiavox" w:date="2021-06-09T20:56:00Z">
        <w:r>
          <w:t>Chegar a 2030 com 0 famílias na pobreza</w:t>
        </w:r>
      </w:ins>
    </w:p>
    <w:p w14:paraId="5421E165" w14:textId="185CA964" w:rsidR="00787F7E" w:rsidRDefault="00787F7E" w:rsidP="00787F7E">
      <w:pPr>
        <w:pStyle w:val="PargrafodaLista"/>
        <w:numPr>
          <w:ilvl w:val="1"/>
          <w:numId w:val="1"/>
        </w:numPr>
        <w:rPr>
          <w:ins w:id="56" w:author="Midiavox" w:date="2021-06-09T20:57:00Z"/>
        </w:rPr>
      </w:pPr>
      <w:ins w:id="57" w:author="Midiavox" w:date="2021-06-09T20:57:00Z">
        <w:r>
          <w:t>Ter saldo positivo</w:t>
        </w:r>
      </w:ins>
    </w:p>
    <w:p w14:paraId="35DB2570" w14:textId="0B9A5A5C" w:rsidR="00787F7E" w:rsidRDefault="00787F7E" w:rsidP="00787F7E">
      <w:pPr>
        <w:pStyle w:val="PargrafodaLista"/>
        <w:numPr>
          <w:ilvl w:val="0"/>
          <w:numId w:val="1"/>
        </w:numPr>
        <w:rPr>
          <w:ins w:id="58" w:author="Midiavox" w:date="2021-06-09T20:57:00Z"/>
        </w:rPr>
      </w:pPr>
      <w:ins w:id="59" w:author="Midiavox" w:date="2021-06-09T20:57:00Z">
        <w:r>
          <w:t>Condições de derrota:</w:t>
        </w:r>
      </w:ins>
    </w:p>
    <w:p w14:paraId="3B892682" w14:textId="2618BFC8" w:rsidR="00787F7E" w:rsidRDefault="00787F7E" w:rsidP="00787F7E">
      <w:pPr>
        <w:pStyle w:val="PargrafodaLista"/>
        <w:numPr>
          <w:ilvl w:val="1"/>
          <w:numId w:val="1"/>
        </w:numPr>
        <w:rPr>
          <w:ins w:id="60" w:author="Midiavox" w:date="2021-06-09T20:58:00Z"/>
        </w:rPr>
      </w:pPr>
      <w:ins w:id="61" w:author="Midiavox" w:date="2021-06-09T20:57:00Z">
        <w:r>
          <w:t xml:space="preserve">Falência: </w:t>
        </w:r>
      </w:ins>
      <w:ins w:id="62" w:author="Midiavox" w:date="2021-06-09T20:58:00Z">
        <w:r>
          <w:t>passar 2 meses com saldo negativo</w:t>
        </w:r>
      </w:ins>
    </w:p>
    <w:p w14:paraId="1E82350C" w14:textId="1E49EB1A" w:rsidR="00787F7E" w:rsidRDefault="00787F7E" w:rsidP="00787F7E">
      <w:pPr>
        <w:pStyle w:val="PargrafodaLista"/>
        <w:numPr>
          <w:ilvl w:val="1"/>
          <w:numId w:val="1"/>
        </w:numPr>
        <w:rPr>
          <w:ins w:id="63" w:author="Midiavox" w:date="2021-06-09T20:58:00Z"/>
        </w:rPr>
      </w:pPr>
      <w:ins w:id="64" w:author="Midiavox" w:date="2021-06-09T20:58:00Z">
        <w:r>
          <w:t>Chegar no ano de 2030 com famílias na pobreza</w:t>
        </w:r>
      </w:ins>
    </w:p>
    <w:p w14:paraId="14CCF5AD" w14:textId="64ECD842" w:rsidR="00787F7E" w:rsidRDefault="00787F7E" w:rsidP="00787F7E">
      <w:pPr>
        <w:pStyle w:val="PargrafodaLista"/>
        <w:numPr>
          <w:ilvl w:val="1"/>
          <w:numId w:val="1"/>
        </w:numPr>
        <w:rPr>
          <w:ins w:id="65" w:author="Midiavox" w:date="2021-06-09T20:58:00Z"/>
        </w:rPr>
      </w:pPr>
      <w:ins w:id="66" w:author="Midiavox" w:date="2021-06-09T20:58:00Z">
        <w:r>
          <w:t>Não ter saldo positivo no ano de 2030</w:t>
        </w:r>
      </w:ins>
    </w:p>
    <w:p w14:paraId="6D315A14" w14:textId="2DA8BB1E" w:rsidR="00787F7E" w:rsidRDefault="00787F7E" w:rsidP="00787F7E">
      <w:pPr>
        <w:rPr>
          <w:ins w:id="67" w:author="Midiavox" w:date="2021-06-09T21:00:00Z"/>
        </w:rPr>
      </w:pPr>
      <w:ins w:id="68" w:author="Midiavox" w:date="2021-06-09T20:58:00Z">
        <w:r>
          <w:rPr>
            <w:b/>
            <w:bCs/>
          </w:rPr>
          <w:t xml:space="preserve">Mundo do jogo: </w:t>
        </w:r>
      </w:ins>
      <w:ins w:id="69" w:author="Midiavox" w:date="2021-06-09T20:59:00Z">
        <w:r w:rsidR="00F349BA">
          <w:t>5 tipos de arvores diferentes, plantações</w:t>
        </w:r>
      </w:ins>
      <w:ins w:id="70" w:author="Midiavox" w:date="2021-06-09T21:00:00Z">
        <w:r w:rsidR="00F349BA">
          <w:t xml:space="preserve">, arvores animadas, </w:t>
        </w:r>
        <w:proofErr w:type="spellStart"/>
        <w:r w:rsidR="00F349BA">
          <w:t>Nacion</w:t>
        </w:r>
        <w:proofErr w:type="spellEnd"/>
        <w:r w:rsidR="00F349BA">
          <w:t xml:space="preserve"> animado</w:t>
        </w:r>
      </w:ins>
    </w:p>
    <w:p w14:paraId="3D1F3CF3" w14:textId="3A39F57D" w:rsidR="00F349BA" w:rsidRDefault="00F349BA" w:rsidP="00787F7E">
      <w:pPr>
        <w:rPr>
          <w:ins w:id="71" w:author="Midiavox" w:date="2021-06-09T21:01:00Z"/>
        </w:rPr>
      </w:pPr>
      <w:proofErr w:type="spellStart"/>
      <w:ins w:id="72" w:author="Midiavox" w:date="2021-06-09T21:00:00Z">
        <w:r>
          <w:rPr>
            <w:b/>
            <w:bCs/>
          </w:rPr>
          <w:t>NPCs</w:t>
        </w:r>
        <w:proofErr w:type="spellEnd"/>
        <w:r>
          <w:rPr>
            <w:b/>
            <w:bCs/>
          </w:rPr>
          <w:t xml:space="preserve">: </w:t>
        </w:r>
      </w:ins>
      <w:ins w:id="73" w:author="Midiavox" w:date="2021-06-09T21:01:00Z">
        <w:r>
          <w:t xml:space="preserve">Somente o </w:t>
        </w:r>
        <w:proofErr w:type="spellStart"/>
        <w:r>
          <w:t>Nacion</w:t>
        </w:r>
        <w:proofErr w:type="spellEnd"/>
        <w:r>
          <w:t>, as famílias serão representadas por números</w:t>
        </w:r>
      </w:ins>
    </w:p>
    <w:p w14:paraId="5C8B9559" w14:textId="5E6ABB3A" w:rsidR="00F349BA" w:rsidRDefault="00F349BA" w:rsidP="00787F7E">
      <w:pPr>
        <w:rPr>
          <w:ins w:id="74" w:author="Midiavox" w:date="2021-06-09T21:01:00Z"/>
          <w:b/>
          <w:bCs/>
        </w:rPr>
      </w:pPr>
      <w:ins w:id="75" w:author="Midiavox" w:date="2021-06-09T21:01:00Z">
        <w:r>
          <w:rPr>
            <w:b/>
            <w:bCs/>
          </w:rPr>
          <w:t>Mecanismos e evolução:</w:t>
        </w:r>
      </w:ins>
    </w:p>
    <w:p w14:paraId="3F9D81A1" w14:textId="435315B7" w:rsidR="00F349BA" w:rsidRDefault="00F349BA" w:rsidP="00F349BA">
      <w:pPr>
        <w:pStyle w:val="PargrafodaLista"/>
        <w:numPr>
          <w:ilvl w:val="0"/>
          <w:numId w:val="1"/>
        </w:numPr>
        <w:rPr>
          <w:ins w:id="76" w:author="Midiavox" w:date="2021-06-09T21:02:00Z"/>
        </w:rPr>
      </w:pPr>
      <w:ins w:id="77" w:author="Midiavox" w:date="2021-06-09T21:02:00Z">
        <w:r>
          <w:t>Arvores são plantadas em um terreno</w:t>
        </w:r>
      </w:ins>
    </w:p>
    <w:p w14:paraId="6C767A05" w14:textId="6574EF69" w:rsidR="00F349BA" w:rsidRDefault="00F349BA" w:rsidP="00F349BA">
      <w:pPr>
        <w:pStyle w:val="PargrafodaLista"/>
        <w:numPr>
          <w:ilvl w:val="0"/>
          <w:numId w:val="1"/>
        </w:numPr>
        <w:rPr>
          <w:ins w:id="78" w:author="Midiavox" w:date="2021-06-09T21:02:00Z"/>
        </w:rPr>
      </w:pPr>
      <w:ins w:id="79" w:author="Midiavox" w:date="2021-06-09T21:02:00Z">
        <w:r>
          <w:t>Arvores crescem</w:t>
        </w:r>
      </w:ins>
    </w:p>
    <w:p w14:paraId="5211787E" w14:textId="78F630FF" w:rsidR="00F349BA" w:rsidRDefault="00F349BA" w:rsidP="00F349BA">
      <w:pPr>
        <w:pStyle w:val="PargrafodaLista"/>
        <w:numPr>
          <w:ilvl w:val="0"/>
          <w:numId w:val="1"/>
        </w:numPr>
        <w:rPr>
          <w:ins w:id="80" w:author="Midiavox" w:date="2021-06-09T21:02:00Z"/>
        </w:rPr>
      </w:pPr>
      <w:ins w:id="81" w:author="Midiavox" w:date="2021-06-09T21:02:00Z">
        <w:r>
          <w:t>Arvores dão fruto</w:t>
        </w:r>
      </w:ins>
    </w:p>
    <w:p w14:paraId="17C29BC1" w14:textId="513B34E5" w:rsidR="00F349BA" w:rsidRDefault="00F349BA" w:rsidP="00F349BA">
      <w:pPr>
        <w:pStyle w:val="PargrafodaLista"/>
        <w:numPr>
          <w:ilvl w:val="0"/>
          <w:numId w:val="1"/>
        </w:numPr>
        <w:rPr>
          <w:ins w:id="82" w:author="Midiavox" w:date="2021-06-09T21:03:00Z"/>
        </w:rPr>
      </w:pPr>
      <w:ins w:id="83" w:author="Midiavox" w:date="2021-06-09T21:02:00Z">
        <w:r>
          <w:t>Frutos são vendid</w:t>
        </w:r>
      </w:ins>
      <w:ins w:id="84" w:author="Midiavox" w:date="2021-06-09T21:03:00Z">
        <w:r>
          <w:t>os manualmente se não houver funcionários</w:t>
        </w:r>
      </w:ins>
    </w:p>
    <w:p w14:paraId="6769073C" w14:textId="42A7D727" w:rsidR="00F349BA" w:rsidRDefault="00F349BA" w:rsidP="00F349BA">
      <w:pPr>
        <w:pStyle w:val="PargrafodaLista"/>
        <w:numPr>
          <w:ilvl w:val="0"/>
          <w:numId w:val="1"/>
        </w:numPr>
        <w:rPr>
          <w:ins w:id="85" w:author="Midiavox" w:date="2021-06-09T21:03:00Z"/>
        </w:rPr>
      </w:pPr>
      <w:ins w:id="86" w:author="Midiavox" w:date="2021-06-09T21:03:00Z">
        <w:r>
          <w:t>Frutos são vendidos automaticamente com funcionários</w:t>
        </w:r>
      </w:ins>
    </w:p>
    <w:p w14:paraId="3BF5CAD6" w14:textId="01376C51" w:rsidR="00F349BA" w:rsidRDefault="00F349BA" w:rsidP="00F349BA">
      <w:pPr>
        <w:pStyle w:val="PargrafodaLista"/>
        <w:numPr>
          <w:ilvl w:val="0"/>
          <w:numId w:val="1"/>
        </w:numPr>
        <w:rPr>
          <w:ins w:id="87" w:author="Midiavox" w:date="2021-06-09T21:03:00Z"/>
        </w:rPr>
      </w:pPr>
      <w:ins w:id="88" w:author="Midiavox" w:date="2021-06-09T21:03:00Z">
        <w:r>
          <w:t>Arvores crescem mais rápido com funcionários</w:t>
        </w:r>
      </w:ins>
    </w:p>
    <w:p w14:paraId="464316CC" w14:textId="71AFBCB4" w:rsidR="00F349BA" w:rsidRDefault="00F349BA" w:rsidP="00F349BA">
      <w:pPr>
        <w:pStyle w:val="PargrafodaLista"/>
        <w:numPr>
          <w:ilvl w:val="0"/>
          <w:numId w:val="1"/>
        </w:numPr>
        <w:rPr>
          <w:ins w:id="89" w:author="Midiavox" w:date="2021-06-09T21:04:00Z"/>
        </w:rPr>
      </w:pPr>
      <w:ins w:id="90" w:author="Midiavox" w:date="2021-06-09T21:03:00Z">
        <w:r>
          <w:t>Terras podem ser co</w:t>
        </w:r>
      </w:ins>
      <w:ins w:id="91" w:author="Midiavox" w:date="2021-06-09T21:04:00Z">
        <w:r>
          <w:t>mpradas pra plantar mais arvores</w:t>
        </w:r>
      </w:ins>
    </w:p>
    <w:p w14:paraId="7DE72825" w14:textId="2F88EC9E" w:rsidR="00F349BA" w:rsidRDefault="00F349BA" w:rsidP="00F349BA">
      <w:pPr>
        <w:pStyle w:val="PargrafodaLista"/>
        <w:numPr>
          <w:ilvl w:val="0"/>
          <w:numId w:val="1"/>
        </w:numPr>
        <w:rPr>
          <w:ins w:id="92" w:author="Midiavox" w:date="2021-06-09T21:04:00Z"/>
        </w:rPr>
      </w:pPr>
      <w:ins w:id="93" w:author="Midiavox" w:date="2021-06-09T21:04:00Z">
        <w:r>
          <w:t>Arvores diferentes dão frutos diferentes e possuem tempo de maturação diferentes</w:t>
        </w:r>
      </w:ins>
    </w:p>
    <w:p w14:paraId="32EA37B3" w14:textId="1EA51257" w:rsidR="00F349BA" w:rsidRDefault="00F349BA" w:rsidP="00F349BA">
      <w:pPr>
        <w:pStyle w:val="PargrafodaLista"/>
        <w:numPr>
          <w:ilvl w:val="0"/>
          <w:numId w:val="1"/>
        </w:numPr>
        <w:rPr>
          <w:ins w:id="94" w:author="Midiavox" w:date="2021-06-09T21:05:00Z"/>
        </w:rPr>
      </w:pPr>
      <w:ins w:id="95" w:author="Midiavox" w:date="2021-06-09T21:04:00Z">
        <w:r>
          <w:t>Funcionários possuem salários e acarretam em impostos</w:t>
        </w:r>
      </w:ins>
    </w:p>
    <w:p w14:paraId="3DBD437C" w14:textId="5D593E35" w:rsidR="00F349BA" w:rsidRDefault="00F349BA" w:rsidP="00F349BA">
      <w:pPr>
        <w:pStyle w:val="PargrafodaLista"/>
        <w:numPr>
          <w:ilvl w:val="0"/>
          <w:numId w:val="1"/>
        </w:numPr>
        <w:rPr>
          <w:ins w:id="96" w:author="Midiavox" w:date="2021-06-09T21:05:00Z"/>
        </w:rPr>
      </w:pPr>
      <w:ins w:id="97" w:author="Midiavox" w:date="2021-06-09T21:05:00Z">
        <w:r>
          <w:lastRenderedPageBreak/>
          <w:t>Funcionários aumentam rendimento, mas rendimentos são limitados</w:t>
        </w:r>
      </w:ins>
    </w:p>
    <w:p w14:paraId="6DA1DF33" w14:textId="77777777" w:rsidR="00F349BA" w:rsidRDefault="00F349BA" w:rsidP="00F349BA">
      <w:pPr>
        <w:rPr>
          <w:ins w:id="98" w:author="Midiavox" w:date="2021-06-09T21:06:00Z"/>
          <w:b/>
          <w:bCs/>
        </w:rPr>
      </w:pPr>
      <w:ins w:id="99" w:author="Midiavox" w:date="2021-06-09T21:05:00Z">
        <w:r>
          <w:rPr>
            <w:b/>
            <w:bCs/>
          </w:rPr>
          <w:t xml:space="preserve">Interface: </w:t>
        </w:r>
      </w:ins>
    </w:p>
    <w:p w14:paraId="43B45032" w14:textId="6FBBF9CF" w:rsidR="00F349BA" w:rsidRDefault="00F349BA" w:rsidP="00F349BA">
      <w:pPr>
        <w:pStyle w:val="PargrafodaLista"/>
        <w:numPr>
          <w:ilvl w:val="0"/>
          <w:numId w:val="1"/>
        </w:numPr>
        <w:rPr>
          <w:ins w:id="100" w:author="Midiavox" w:date="2021-06-09T21:06:00Z"/>
        </w:rPr>
      </w:pPr>
      <w:ins w:id="101" w:author="Midiavox" w:date="2021-06-09T21:06:00Z">
        <w:r>
          <w:t>Comunicação por balões, ícones e botões;</w:t>
        </w:r>
      </w:ins>
    </w:p>
    <w:p w14:paraId="196B7E86" w14:textId="39713840" w:rsidR="00F349BA" w:rsidRDefault="00F349BA" w:rsidP="00F349BA">
      <w:pPr>
        <w:pStyle w:val="PargrafodaLista"/>
        <w:numPr>
          <w:ilvl w:val="0"/>
          <w:numId w:val="1"/>
        </w:numPr>
        <w:rPr>
          <w:ins w:id="102" w:author="Midiavox" w:date="2021-06-09T21:06:00Z"/>
        </w:rPr>
      </w:pPr>
      <w:ins w:id="103" w:author="Midiavox" w:date="2021-06-09T21:06:00Z">
        <w:r>
          <w:t>Menu principal com botão de iniciar</w:t>
        </w:r>
      </w:ins>
    </w:p>
    <w:p w14:paraId="4787BB87" w14:textId="3A580E51" w:rsidR="00F349BA" w:rsidRDefault="00F349BA" w:rsidP="00F349BA">
      <w:pPr>
        <w:pStyle w:val="PargrafodaLista"/>
        <w:numPr>
          <w:ilvl w:val="0"/>
          <w:numId w:val="1"/>
        </w:numPr>
        <w:rPr>
          <w:ins w:id="104" w:author="Midiavox" w:date="2021-06-09T21:07:00Z"/>
        </w:rPr>
      </w:pPr>
      <w:ins w:id="105" w:author="Midiavox" w:date="2021-06-09T21:07:00Z">
        <w:r>
          <w:t>Tela de vencedor</w:t>
        </w:r>
      </w:ins>
    </w:p>
    <w:p w14:paraId="5F2A0F84" w14:textId="3D809CDC" w:rsidR="00F349BA" w:rsidRDefault="00F349BA" w:rsidP="00F349BA">
      <w:pPr>
        <w:pStyle w:val="PargrafodaLista"/>
        <w:numPr>
          <w:ilvl w:val="0"/>
          <w:numId w:val="1"/>
        </w:numPr>
        <w:rPr>
          <w:ins w:id="106" w:author="Midiavox" w:date="2021-06-09T21:07:00Z"/>
        </w:rPr>
      </w:pPr>
      <w:ins w:id="107" w:author="Midiavox" w:date="2021-06-09T21:07:00Z">
        <w:r>
          <w:t>Tela de game over</w:t>
        </w:r>
      </w:ins>
    </w:p>
    <w:p w14:paraId="0A0E7690" w14:textId="25A1D0AB" w:rsidR="00F349BA" w:rsidRDefault="00F349BA" w:rsidP="00F349BA">
      <w:pPr>
        <w:pStyle w:val="PargrafodaLista"/>
        <w:numPr>
          <w:ilvl w:val="0"/>
          <w:numId w:val="1"/>
        </w:numPr>
        <w:rPr>
          <w:ins w:id="108" w:author="Midiavox" w:date="2021-06-09T21:07:00Z"/>
        </w:rPr>
      </w:pPr>
      <w:ins w:id="109" w:author="Midiavox" w:date="2021-06-09T21:07:00Z">
        <w:r>
          <w:t>Barra de relatório da situação atual</w:t>
        </w:r>
      </w:ins>
    </w:p>
    <w:p w14:paraId="4BCF0637" w14:textId="6D8C140D" w:rsidR="00F349BA" w:rsidRDefault="00F349BA" w:rsidP="00F349BA">
      <w:pPr>
        <w:pStyle w:val="PargrafodaLista"/>
        <w:numPr>
          <w:ilvl w:val="0"/>
          <w:numId w:val="1"/>
        </w:numPr>
        <w:rPr>
          <w:ins w:id="110" w:author="Midiavox" w:date="2021-06-09T21:07:00Z"/>
        </w:rPr>
      </w:pPr>
      <w:ins w:id="111" w:author="Midiavox" w:date="2021-06-09T21:07:00Z">
        <w:r>
          <w:t>Campo de Saldo</w:t>
        </w:r>
      </w:ins>
    </w:p>
    <w:p w14:paraId="31EA380D" w14:textId="57CC5CCA" w:rsidR="00F349BA" w:rsidRDefault="00F349BA" w:rsidP="00F349BA">
      <w:pPr>
        <w:pStyle w:val="PargrafodaLista"/>
        <w:numPr>
          <w:ilvl w:val="0"/>
          <w:numId w:val="1"/>
        </w:numPr>
        <w:rPr>
          <w:ins w:id="112" w:author="Midiavox" w:date="2021-06-09T21:07:00Z"/>
        </w:rPr>
      </w:pPr>
      <w:ins w:id="113" w:author="Midiavox" w:date="2021-06-09T21:07:00Z">
        <w:r>
          <w:t>Campo de lucro</w:t>
        </w:r>
      </w:ins>
    </w:p>
    <w:p w14:paraId="5610A06D" w14:textId="76325EB0" w:rsidR="00F349BA" w:rsidRDefault="00F349BA" w:rsidP="00F349BA">
      <w:pPr>
        <w:pStyle w:val="PargrafodaLista"/>
        <w:numPr>
          <w:ilvl w:val="0"/>
          <w:numId w:val="1"/>
        </w:numPr>
        <w:rPr>
          <w:ins w:id="114" w:author="Midiavox" w:date="2021-06-09T21:07:00Z"/>
        </w:rPr>
      </w:pPr>
      <w:ins w:id="115" w:author="Midiavox" w:date="2021-06-09T21:07:00Z">
        <w:r>
          <w:t>Campo de receita</w:t>
        </w:r>
      </w:ins>
    </w:p>
    <w:p w14:paraId="05677C8E" w14:textId="252C935C" w:rsidR="00F349BA" w:rsidRPr="00F349BA" w:rsidRDefault="00F349BA" w:rsidP="00F349BA">
      <w:pPr>
        <w:pStyle w:val="PargrafodaLista"/>
        <w:numPr>
          <w:ilvl w:val="0"/>
          <w:numId w:val="1"/>
        </w:numPr>
        <w:rPr>
          <w:ins w:id="116" w:author="Midiavox" w:date="2021-06-09T21:00:00Z"/>
          <w:rPrChange w:id="117" w:author="Midiavox" w:date="2021-06-09T21:06:00Z">
            <w:rPr>
              <w:ins w:id="118" w:author="Midiavox" w:date="2021-06-09T21:00:00Z"/>
            </w:rPr>
          </w:rPrChange>
        </w:rPr>
        <w:pPrChange w:id="119" w:author="Midiavox" w:date="2021-06-09T21:06:00Z">
          <w:pPr/>
        </w:pPrChange>
      </w:pPr>
      <w:ins w:id="120" w:author="Midiavox" w:date="2021-06-09T21:07:00Z">
        <w:r>
          <w:t>Campo de Despesas</w:t>
        </w:r>
      </w:ins>
    </w:p>
    <w:p w14:paraId="358DEC4F" w14:textId="77777777" w:rsidR="00F349BA" w:rsidRPr="00787F7E" w:rsidRDefault="00F349BA" w:rsidP="00787F7E">
      <w:pPr>
        <w:rPr>
          <w:rPrChange w:id="121" w:author="Midiavox" w:date="2021-06-09T20:58:00Z">
            <w:rPr/>
          </w:rPrChange>
        </w:rPr>
        <w:pPrChange w:id="122" w:author="Midiavox" w:date="2021-06-09T20:58:00Z">
          <w:pPr/>
        </w:pPrChange>
      </w:pPr>
    </w:p>
    <w:sectPr w:rsidR="00F349BA" w:rsidRPr="00787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C7CA5"/>
    <w:multiLevelType w:val="hybridMultilevel"/>
    <w:tmpl w:val="5BE6DAD6"/>
    <w:lvl w:ilvl="0" w:tplc="77E872B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diavox">
    <w15:presenceInfo w15:providerId="None" w15:userId="Midiavo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89"/>
    <w:rsid w:val="00787F7E"/>
    <w:rsid w:val="00D62DDA"/>
    <w:rsid w:val="00D94689"/>
    <w:rsid w:val="00F349BA"/>
    <w:rsid w:val="00F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8EBD"/>
  <w15:chartTrackingRefBased/>
  <w15:docId w15:val="{0B5603A5-3E4B-43BF-B606-488F40F3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Midiavox</dc:creator>
  <cp:keywords/>
  <dc:description/>
  <cp:lastModifiedBy>Midiavox</cp:lastModifiedBy>
  <cp:revision>1</cp:revision>
  <dcterms:created xsi:type="dcterms:W3CDTF">2021-06-09T23:38:00Z</dcterms:created>
  <dcterms:modified xsi:type="dcterms:W3CDTF">2021-06-10T00:23:00Z</dcterms:modified>
</cp:coreProperties>
</file>